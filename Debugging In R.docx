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5699B"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i/>
          <w:iCs/>
          <w:color w:val="000000"/>
          <w:sz w:val="22"/>
          <w:szCs w:val="22"/>
        </w:rPr>
        <w:t>Debugging in R</w:t>
      </w:r>
    </w:p>
    <w:p w14:paraId="755137F2"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b/>
          <w:bCs/>
          <w:color w:val="000000"/>
          <w:sz w:val="22"/>
          <w:szCs w:val="22"/>
        </w:rPr>
        <w:t>R.Phillips</w:t>
      </w:r>
    </w:p>
    <w:p w14:paraId="47DC3A8C" w14:textId="77777777" w:rsidR="003069AB" w:rsidRPr="003069AB" w:rsidRDefault="003069AB" w:rsidP="003069AB">
      <w:pPr>
        <w:rPr>
          <w:rFonts w:ascii="Times New Roman" w:eastAsia="Times New Roman" w:hAnsi="Times New Roman" w:cs="Times New Roman"/>
        </w:rPr>
      </w:pPr>
      <w:r w:rsidRPr="003069AB">
        <w:rPr>
          <w:rFonts w:ascii="Arial" w:eastAsia="Times New Roman" w:hAnsi="Arial" w:cs="Arial"/>
          <w:color w:val="222222"/>
          <w:sz w:val="19"/>
          <w:szCs w:val="19"/>
        </w:rPr>
        <w:br/>
      </w:r>
    </w:p>
    <w:p w14:paraId="66BEDB9B" w14:textId="0A8BEB71"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 xml:space="preserve">Last week I attended a session at the Data Science Initiative at UC Davis </w:t>
      </w:r>
      <w:r>
        <w:rPr>
          <w:rFonts w:ascii="Arial" w:hAnsi="Arial" w:cs="Arial"/>
          <w:color w:val="000000"/>
          <w:sz w:val="22"/>
          <w:szCs w:val="22"/>
        </w:rPr>
        <w:t>led by Dr.</w:t>
      </w:r>
      <w:r w:rsidRPr="003069AB">
        <w:rPr>
          <w:rFonts w:ascii="Arial" w:hAnsi="Arial" w:cs="Arial"/>
          <w:color w:val="000000"/>
          <w:sz w:val="22"/>
          <w:szCs w:val="22"/>
        </w:rPr>
        <w:t xml:space="preserve"> Duncan Temple Lang</w:t>
      </w:r>
      <w:r>
        <w:rPr>
          <w:rFonts w:ascii="Arial" w:hAnsi="Arial" w:cs="Arial"/>
          <w:color w:val="000000"/>
          <w:sz w:val="22"/>
          <w:szCs w:val="22"/>
        </w:rPr>
        <w:t>. Dr. Lang</w:t>
      </w:r>
      <w:r w:rsidRPr="003069AB">
        <w:rPr>
          <w:rFonts w:ascii="Arial" w:hAnsi="Arial" w:cs="Arial"/>
          <w:color w:val="000000"/>
          <w:sz w:val="22"/>
          <w:szCs w:val="22"/>
        </w:rPr>
        <w:t xml:space="preserve"> followed through on the obvious </w:t>
      </w:r>
      <w:r>
        <w:rPr>
          <w:rFonts w:ascii="Arial" w:hAnsi="Arial" w:cs="Arial"/>
          <w:color w:val="000000"/>
          <w:sz w:val="22"/>
          <w:szCs w:val="22"/>
        </w:rPr>
        <w:t>(</w:t>
      </w:r>
      <w:r w:rsidRPr="003069AB">
        <w:rPr>
          <w:rFonts w:ascii="Arial" w:hAnsi="Arial" w:cs="Arial"/>
          <w:color w:val="000000"/>
          <w:sz w:val="22"/>
          <w:szCs w:val="22"/>
        </w:rPr>
        <w:t>but rarely explored</w:t>
      </w:r>
      <w:ins w:id="0" w:author="Abbie Popa" w:date="2017-03-01T19:20:00Z">
        <w:r>
          <w:rPr>
            <w:rFonts w:ascii="Arial" w:hAnsi="Arial" w:cs="Arial"/>
            <w:color w:val="000000"/>
            <w:sz w:val="22"/>
            <w:szCs w:val="22"/>
          </w:rPr>
          <w:t>)</w:t>
        </w:r>
      </w:ins>
      <w:r w:rsidRPr="003069AB">
        <w:rPr>
          <w:rFonts w:ascii="Arial" w:hAnsi="Arial" w:cs="Arial"/>
          <w:color w:val="000000"/>
          <w:sz w:val="22"/>
          <w:szCs w:val="22"/>
        </w:rPr>
        <w:t xml:space="preserve"> idea of actually using the debugging tools that we all carry around with us in our R installations.</w:t>
      </w:r>
    </w:p>
    <w:p w14:paraId="42FBC5D7" w14:textId="77777777" w:rsidR="003069AB" w:rsidRPr="003069AB" w:rsidRDefault="003069AB" w:rsidP="003069AB">
      <w:pPr>
        <w:rPr>
          <w:rFonts w:ascii="Times New Roman" w:eastAsia="Times New Roman" w:hAnsi="Times New Roman" w:cs="Times New Roman"/>
        </w:rPr>
      </w:pPr>
      <w:r w:rsidRPr="003069AB">
        <w:rPr>
          <w:rFonts w:ascii="Arial" w:eastAsia="Times New Roman" w:hAnsi="Arial" w:cs="Arial"/>
          <w:color w:val="222222"/>
          <w:sz w:val="19"/>
          <w:szCs w:val="19"/>
        </w:rPr>
        <w:br/>
      </w:r>
    </w:p>
    <w:p w14:paraId="4FE19E99" w14:textId="64E373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The procedure</w:t>
      </w:r>
      <w:r w:rsidR="009E29E4">
        <w:rPr>
          <w:rFonts w:ascii="Arial" w:hAnsi="Arial" w:cs="Arial"/>
          <w:color w:val="000000"/>
          <w:sz w:val="22"/>
          <w:szCs w:val="22"/>
        </w:rPr>
        <w:t xml:space="preserve"> i</w:t>
      </w:r>
      <w:r w:rsidRPr="003069AB">
        <w:rPr>
          <w:rFonts w:ascii="Arial" w:hAnsi="Arial" w:cs="Arial"/>
          <w:color w:val="000000"/>
          <w:sz w:val="22"/>
          <w:szCs w:val="22"/>
        </w:rPr>
        <w:t>s pretty simple, it’s a matter of going to the tool, rather than just ‘hacking around’.</w:t>
      </w:r>
    </w:p>
    <w:p w14:paraId="1D8E3717" w14:textId="77777777" w:rsidR="003069AB" w:rsidRPr="003069AB" w:rsidRDefault="003069AB" w:rsidP="003069AB">
      <w:pPr>
        <w:rPr>
          <w:rFonts w:ascii="Times New Roman" w:eastAsia="Times New Roman" w:hAnsi="Times New Roman" w:cs="Times New Roman"/>
        </w:rPr>
      </w:pPr>
      <w:r w:rsidRPr="003069AB">
        <w:rPr>
          <w:rFonts w:ascii="Arial" w:eastAsia="Times New Roman" w:hAnsi="Arial" w:cs="Arial"/>
          <w:color w:val="222222"/>
          <w:sz w:val="19"/>
          <w:szCs w:val="19"/>
        </w:rPr>
        <w:br/>
      </w:r>
    </w:p>
    <w:p w14:paraId="73E42938"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As we all know, when your code breaks, you want to:</w:t>
      </w:r>
    </w:p>
    <w:p w14:paraId="130E4E92"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 xml:space="preserve">1) figure out where it breaks, </w:t>
      </w:r>
    </w:p>
    <w:p w14:paraId="26E8E905"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 xml:space="preserve">2) ‘zoom in’ on that point, </w:t>
      </w:r>
    </w:p>
    <w:p w14:paraId="50401E36"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3) find out what the problem is,</w:t>
      </w:r>
    </w:p>
    <w:p w14:paraId="46D3DCB3"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4)  and fix it.</w:t>
      </w:r>
    </w:p>
    <w:p w14:paraId="48C6AC1F" w14:textId="77777777" w:rsidR="003069AB" w:rsidRPr="003069AB" w:rsidRDefault="003069AB" w:rsidP="003069AB">
      <w:pPr>
        <w:rPr>
          <w:rFonts w:ascii="Times New Roman" w:eastAsia="Times New Roman" w:hAnsi="Times New Roman" w:cs="Times New Roman"/>
        </w:rPr>
      </w:pPr>
      <w:r w:rsidRPr="003069AB">
        <w:rPr>
          <w:rFonts w:ascii="Arial" w:eastAsia="Times New Roman" w:hAnsi="Arial" w:cs="Arial"/>
          <w:color w:val="222222"/>
          <w:sz w:val="19"/>
          <w:szCs w:val="19"/>
        </w:rPr>
        <w:br/>
      </w:r>
    </w:p>
    <w:p w14:paraId="08C60D16" w14:textId="2157E541"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 xml:space="preserve">Duncan’s method was the same, but more powerful, </w:t>
      </w:r>
      <w:r>
        <w:rPr>
          <w:rFonts w:ascii="Arial" w:hAnsi="Arial" w:cs="Arial"/>
          <w:color w:val="000000"/>
          <w:sz w:val="22"/>
          <w:szCs w:val="22"/>
        </w:rPr>
        <w:t>because</w:t>
      </w:r>
      <w:r w:rsidRPr="003069AB">
        <w:rPr>
          <w:rFonts w:ascii="Arial" w:hAnsi="Arial" w:cs="Arial"/>
          <w:color w:val="000000"/>
          <w:sz w:val="22"/>
          <w:szCs w:val="22"/>
        </w:rPr>
        <w:t xml:space="preserve"> it used the tools that were designed to achieve this purpose.</w:t>
      </w:r>
    </w:p>
    <w:p w14:paraId="30F0C715" w14:textId="77777777" w:rsidR="003069AB" w:rsidRPr="003069AB" w:rsidRDefault="003069AB" w:rsidP="003069AB">
      <w:pPr>
        <w:rPr>
          <w:rFonts w:ascii="Times New Roman" w:eastAsia="Times New Roman" w:hAnsi="Times New Roman" w:cs="Times New Roman"/>
        </w:rPr>
      </w:pPr>
      <w:r w:rsidRPr="003069AB">
        <w:rPr>
          <w:rFonts w:ascii="Arial" w:eastAsia="Times New Roman" w:hAnsi="Arial" w:cs="Arial"/>
          <w:color w:val="222222"/>
          <w:sz w:val="19"/>
          <w:szCs w:val="19"/>
        </w:rPr>
        <w:br/>
      </w:r>
    </w:p>
    <w:p w14:paraId="20122C0D"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So, lets go through the same example we did in the session.</w:t>
      </w:r>
    </w:p>
    <w:p w14:paraId="04D19AF0" w14:textId="77777777" w:rsidR="009E29E4" w:rsidRDefault="009E29E4" w:rsidP="003069AB">
      <w:pPr>
        <w:rPr>
          <w:rFonts w:ascii="Arial" w:eastAsia="Times New Roman" w:hAnsi="Arial" w:cs="Arial"/>
          <w:color w:val="222222"/>
          <w:sz w:val="19"/>
          <w:szCs w:val="19"/>
        </w:rPr>
      </w:pPr>
    </w:p>
    <w:p w14:paraId="7430A3C5" w14:textId="7CD747FE" w:rsidR="003069AB" w:rsidRDefault="009E29E4" w:rsidP="003069AB">
      <w:pPr>
        <w:rPr>
          <w:rFonts w:ascii="Arial" w:eastAsia="Times New Roman" w:hAnsi="Arial" w:cs="Arial"/>
          <w:color w:val="222222"/>
          <w:sz w:val="19"/>
          <w:szCs w:val="19"/>
        </w:rPr>
      </w:pPr>
      <w:r>
        <w:rPr>
          <w:rFonts w:ascii="Arial" w:eastAsia="Times New Roman" w:hAnsi="Arial" w:cs="Arial"/>
          <w:color w:val="222222"/>
          <w:sz w:val="19"/>
          <w:szCs w:val="19"/>
        </w:rPr>
        <w:t>Here’s our code:</w:t>
      </w:r>
      <w:r w:rsidR="003069AB" w:rsidRPr="003069AB">
        <w:rPr>
          <w:rFonts w:ascii="Arial" w:eastAsia="Times New Roman" w:hAnsi="Arial" w:cs="Arial"/>
          <w:color w:val="222222"/>
          <w:sz w:val="19"/>
          <w:szCs w:val="19"/>
        </w:rPr>
        <w:br/>
      </w:r>
      <w:r>
        <w:rPr>
          <w:rFonts w:ascii="Times New Roman" w:eastAsia="Times New Roman" w:hAnsi="Times New Roman" w:cs="Times New Roman"/>
          <w:noProof/>
        </w:rPr>
        <w:drawing>
          <wp:inline distT="0" distB="0" distL="0" distR="0" wp14:anchorId="12BDCC34" wp14:editId="440E8A2A">
            <wp:extent cx="2580640" cy="1351280"/>
            <wp:effectExtent l="0" t="0" r="10160" b="0"/>
            <wp:docPr id="1" name="Picture 1" descr="../Desktop/Screen%20Shot%202017-03-02%20at%2011.55.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02%20at%2011.55.50%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0640" cy="1351280"/>
                    </a:xfrm>
                    <a:prstGeom prst="rect">
                      <a:avLst/>
                    </a:prstGeom>
                    <a:noFill/>
                    <a:ln>
                      <a:noFill/>
                    </a:ln>
                  </pic:spPr>
                </pic:pic>
              </a:graphicData>
            </a:graphic>
          </wp:inline>
        </w:drawing>
      </w:r>
    </w:p>
    <w:p w14:paraId="7E4CCB56" w14:textId="77777777" w:rsidR="009E29E4" w:rsidRDefault="009E29E4" w:rsidP="003069AB">
      <w:pPr>
        <w:shd w:val="clear" w:color="auto" w:fill="FFFFFF"/>
        <w:rPr>
          <w:rFonts w:ascii="Arial" w:hAnsi="Arial" w:cs="Arial"/>
          <w:b/>
          <w:bCs/>
          <w:color w:val="000000"/>
          <w:sz w:val="22"/>
          <w:szCs w:val="22"/>
        </w:rPr>
      </w:pPr>
    </w:p>
    <w:p w14:paraId="6321A943" w14:textId="2046A62D" w:rsidR="009E29E4" w:rsidRDefault="009E29E4" w:rsidP="003069AB">
      <w:pPr>
        <w:shd w:val="clear" w:color="auto" w:fill="FFFFFF"/>
        <w:rPr>
          <w:rFonts w:ascii="Arial" w:hAnsi="Arial" w:cs="Arial"/>
          <w:bCs/>
          <w:color w:val="000000"/>
          <w:sz w:val="22"/>
          <w:szCs w:val="22"/>
        </w:rPr>
      </w:pPr>
      <w:r>
        <w:rPr>
          <w:rFonts w:ascii="Arial" w:hAnsi="Arial" w:cs="Arial"/>
          <w:bCs/>
          <w:color w:val="000000"/>
          <w:sz w:val="22"/>
          <w:szCs w:val="22"/>
        </w:rPr>
        <w:t>When we run it, we get:</w:t>
      </w:r>
    </w:p>
    <w:p w14:paraId="1D675578" w14:textId="40962F40" w:rsidR="009E29E4" w:rsidRDefault="009E29E4" w:rsidP="003069AB">
      <w:pPr>
        <w:shd w:val="clear" w:color="auto" w:fill="FFFFFF"/>
        <w:rPr>
          <w:rFonts w:ascii="Arial" w:hAnsi="Arial" w:cs="Arial"/>
          <w:bCs/>
          <w:color w:val="000000"/>
          <w:sz w:val="22"/>
          <w:szCs w:val="22"/>
        </w:rPr>
      </w:pPr>
      <w:r>
        <w:rPr>
          <w:rFonts w:ascii="Arial" w:hAnsi="Arial" w:cs="Arial"/>
          <w:bCs/>
          <w:noProof/>
          <w:color w:val="000000"/>
          <w:sz w:val="22"/>
          <w:szCs w:val="22"/>
        </w:rPr>
        <w:drawing>
          <wp:inline distT="0" distB="0" distL="0" distR="0" wp14:anchorId="7BE287C4" wp14:editId="527A803B">
            <wp:extent cx="5933440" cy="914400"/>
            <wp:effectExtent l="0" t="0" r="10160" b="0"/>
            <wp:docPr id="2" name="Picture 2" descr="../Desktop/Screen%20Shot%202017-03-02%20at%2011.55.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3-02%20at%2011.55.42%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3440" cy="914400"/>
                    </a:xfrm>
                    <a:prstGeom prst="rect">
                      <a:avLst/>
                    </a:prstGeom>
                    <a:noFill/>
                    <a:ln>
                      <a:noFill/>
                    </a:ln>
                  </pic:spPr>
                </pic:pic>
              </a:graphicData>
            </a:graphic>
          </wp:inline>
        </w:drawing>
      </w:r>
    </w:p>
    <w:p w14:paraId="5161CE0F" w14:textId="77777777" w:rsidR="009E29E4" w:rsidRPr="009E29E4" w:rsidRDefault="009E29E4" w:rsidP="003069AB">
      <w:pPr>
        <w:shd w:val="clear" w:color="auto" w:fill="FFFFFF"/>
        <w:rPr>
          <w:rFonts w:ascii="Arial" w:hAnsi="Arial" w:cs="Arial"/>
          <w:bCs/>
          <w:color w:val="000000"/>
          <w:sz w:val="22"/>
          <w:szCs w:val="22"/>
        </w:rPr>
      </w:pPr>
    </w:p>
    <w:p w14:paraId="06973DB3"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Here we have an error.</w:t>
      </w:r>
    </w:p>
    <w:p w14:paraId="5C9F7F98" w14:textId="77777777" w:rsidR="009E29E4" w:rsidRDefault="009E29E4" w:rsidP="003069AB">
      <w:pPr>
        <w:shd w:val="clear" w:color="auto" w:fill="FFFFFF"/>
        <w:rPr>
          <w:rFonts w:ascii="Arial" w:hAnsi="Arial" w:cs="Arial"/>
          <w:color w:val="000000"/>
          <w:sz w:val="22"/>
          <w:szCs w:val="22"/>
        </w:rPr>
      </w:pPr>
    </w:p>
    <w:p w14:paraId="6DEEBFC9" w14:textId="77777777" w:rsidR="009E29E4" w:rsidRDefault="009E29E4" w:rsidP="003069AB">
      <w:pPr>
        <w:shd w:val="clear" w:color="auto" w:fill="FFFFFF"/>
        <w:rPr>
          <w:rFonts w:ascii="Arial" w:hAnsi="Arial" w:cs="Arial"/>
          <w:color w:val="000000"/>
          <w:sz w:val="22"/>
          <w:szCs w:val="22"/>
        </w:rPr>
      </w:pPr>
    </w:p>
    <w:p w14:paraId="7B406C7D" w14:textId="77777777" w:rsidR="009E29E4" w:rsidRDefault="009E29E4" w:rsidP="003069AB">
      <w:pPr>
        <w:shd w:val="clear" w:color="auto" w:fill="FFFFFF"/>
        <w:rPr>
          <w:rFonts w:ascii="Arial" w:hAnsi="Arial" w:cs="Arial"/>
          <w:color w:val="000000"/>
          <w:sz w:val="22"/>
          <w:szCs w:val="22"/>
        </w:rPr>
      </w:pPr>
    </w:p>
    <w:p w14:paraId="718EFBF5" w14:textId="77777777" w:rsidR="009E29E4" w:rsidRDefault="009E29E4" w:rsidP="003069AB">
      <w:pPr>
        <w:shd w:val="clear" w:color="auto" w:fill="FFFFFF"/>
        <w:rPr>
          <w:rFonts w:ascii="Arial" w:hAnsi="Arial" w:cs="Arial"/>
          <w:color w:val="000000"/>
          <w:sz w:val="22"/>
          <w:szCs w:val="22"/>
        </w:rPr>
      </w:pPr>
    </w:p>
    <w:p w14:paraId="1564CC49" w14:textId="77777777" w:rsidR="009E29E4" w:rsidRDefault="009E29E4" w:rsidP="003069AB">
      <w:pPr>
        <w:shd w:val="clear" w:color="auto" w:fill="FFFFFF"/>
        <w:rPr>
          <w:rFonts w:ascii="Arial" w:hAnsi="Arial" w:cs="Arial"/>
          <w:color w:val="000000"/>
          <w:sz w:val="22"/>
          <w:szCs w:val="22"/>
        </w:rPr>
      </w:pPr>
    </w:p>
    <w:p w14:paraId="56FDBDBF" w14:textId="77777777" w:rsidR="009E29E4" w:rsidRDefault="009E29E4" w:rsidP="003069AB">
      <w:pPr>
        <w:shd w:val="clear" w:color="auto" w:fill="FFFFFF"/>
        <w:rPr>
          <w:rFonts w:ascii="Arial" w:hAnsi="Arial" w:cs="Arial"/>
          <w:color w:val="000000"/>
          <w:sz w:val="22"/>
          <w:szCs w:val="22"/>
        </w:rPr>
      </w:pPr>
    </w:p>
    <w:p w14:paraId="2EA353FA" w14:textId="262F5224" w:rsidR="003069AB" w:rsidRDefault="003069AB" w:rsidP="009E29E4">
      <w:pPr>
        <w:shd w:val="clear" w:color="auto" w:fill="FFFFFF"/>
        <w:rPr>
          <w:rFonts w:ascii="Arial" w:hAnsi="Arial" w:cs="Arial"/>
          <w:color w:val="222222"/>
          <w:sz w:val="19"/>
          <w:szCs w:val="19"/>
        </w:rPr>
      </w:pPr>
      <w:r w:rsidRPr="003069AB">
        <w:rPr>
          <w:rFonts w:ascii="Arial" w:hAnsi="Arial" w:cs="Arial"/>
          <w:color w:val="000000"/>
          <w:sz w:val="22"/>
          <w:szCs w:val="22"/>
        </w:rPr>
        <w:lastRenderedPageBreak/>
        <w:t xml:space="preserve">We will use </w:t>
      </w:r>
      <w:r w:rsidR="009E29E4">
        <w:rPr>
          <w:rFonts w:ascii="Arial" w:hAnsi="Arial" w:cs="Arial"/>
          <w:color w:val="000000"/>
          <w:sz w:val="22"/>
          <w:szCs w:val="22"/>
        </w:rPr>
        <w:t>some of the options contained under the options() function.</w:t>
      </w:r>
    </w:p>
    <w:p w14:paraId="5E4469CF" w14:textId="77777777" w:rsidR="009E29E4" w:rsidRPr="009E29E4" w:rsidRDefault="009E29E4" w:rsidP="009E29E4">
      <w:pPr>
        <w:shd w:val="clear" w:color="auto" w:fill="FFFFFF"/>
        <w:rPr>
          <w:rFonts w:ascii="Arial" w:hAnsi="Arial" w:cs="Arial"/>
          <w:color w:val="222222"/>
          <w:sz w:val="19"/>
          <w:szCs w:val="19"/>
        </w:rPr>
      </w:pPr>
    </w:p>
    <w:p w14:paraId="4AD95F88"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i/>
          <w:iCs/>
          <w:color w:val="000000"/>
          <w:sz w:val="22"/>
          <w:szCs w:val="22"/>
        </w:rPr>
        <w:t>options(error == dump.frames)</w:t>
      </w:r>
    </w:p>
    <w:p w14:paraId="1032C9B6" w14:textId="5F652F30" w:rsidR="003069AB" w:rsidRPr="003069AB" w:rsidRDefault="003069AB" w:rsidP="003069AB">
      <w:pPr>
        <w:rPr>
          <w:rFonts w:ascii="Times New Roman" w:eastAsia="Times New Roman" w:hAnsi="Times New Roman" w:cs="Times New Roman"/>
        </w:rPr>
      </w:pPr>
    </w:p>
    <w:p w14:paraId="077114C7" w14:textId="4402B68B"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 xml:space="preserve">This will change our console’s response to errors. </w:t>
      </w:r>
      <w:r>
        <w:rPr>
          <w:rFonts w:ascii="Arial" w:hAnsi="Arial" w:cs="Arial"/>
          <w:color w:val="000000"/>
          <w:sz w:val="22"/>
          <w:szCs w:val="22"/>
        </w:rPr>
        <w:t>Dump</w:t>
      </w:r>
      <w:r w:rsidRPr="003069AB">
        <w:rPr>
          <w:rFonts w:ascii="Arial" w:hAnsi="Arial" w:cs="Arial"/>
          <w:color w:val="000000"/>
          <w:sz w:val="22"/>
          <w:szCs w:val="22"/>
        </w:rPr>
        <w:t xml:space="preserve">.frames will “dump” the frames into the console for your observation. </w:t>
      </w:r>
      <w:r>
        <w:rPr>
          <w:rFonts w:ascii="Arial" w:hAnsi="Arial" w:cs="Arial"/>
          <w:color w:val="000000"/>
          <w:sz w:val="22"/>
          <w:szCs w:val="22"/>
        </w:rPr>
        <w:t>(</w:t>
      </w:r>
      <w:r w:rsidRPr="003069AB">
        <w:rPr>
          <w:rFonts w:ascii="Arial" w:hAnsi="Arial" w:cs="Arial"/>
          <w:color w:val="000000"/>
          <w:sz w:val="22"/>
          <w:szCs w:val="22"/>
        </w:rPr>
        <w:t>I feel like dump means it should go into the trash can, but there you go.</w:t>
      </w:r>
      <w:r>
        <w:rPr>
          <w:rFonts w:ascii="Arial" w:hAnsi="Arial" w:cs="Arial"/>
          <w:color w:val="000000"/>
          <w:sz w:val="22"/>
          <w:szCs w:val="22"/>
        </w:rPr>
        <w:t>)</w:t>
      </w:r>
    </w:p>
    <w:p w14:paraId="1836B89D" w14:textId="77777777" w:rsidR="003069AB" w:rsidRPr="003069AB" w:rsidRDefault="003069AB" w:rsidP="003069AB">
      <w:pPr>
        <w:rPr>
          <w:rFonts w:ascii="Times New Roman" w:eastAsia="Times New Roman" w:hAnsi="Times New Roman" w:cs="Times New Roman"/>
        </w:rPr>
      </w:pPr>
      <w:r w:rsidRPr="003069AB">
        <w:rPr>
          <w:rFonts w:ascii="Arial" w:eastAsia="Times New Roman" w:hAnsi="Arial" w:cs="Arial"/>
          <w:color w:val="222222"/>
          <w:sz w:val="19"/>
          <w:szCs w:val="19"/>
        </w:rPr>
        <w:br/>
      </w:r>
    </w:p>
    <w:p w14:paraId="065519DC"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And then we run the code again.</w:t>
      </w:r>
    </w:p>
    <w:p w14:paraId="32FC5604" w14:textId="4AC47B85" w:rsidR="003069AB" w:rsidRDefault="003069AB" w:rsidP="009E29E4">
      <w:pPr>
        <w:rPr>
          <w:rFonts w:ascii="Times New Roman" w:eastAsia="Times New Roman" w:hAnsi="Times New Roman" w:cs="Times New Roman"/>
        </w:rPr>
      </w:pPr>
      <w:r w:rsidRPr="003069AB">
        <w:rPr>
          <w:rFonts w:ascii="Arial" w:eastAsia="Times New Roman" w:hAnsi="Arial" w:cs="Arial"/>
          <w:color w:val="222222"/>
          <w:sz w:val="19"/>
          <w:szCs w:val="19"/>
        </w:rPr>
        <w:br/>
      </w:r>
      <w:r w:rsidR="009E29E4">
        <w:rPr>
          <w:rFonts w:ascii="Times New Roman" w:eastAsia="Times New Roman" w:hAnsi="Times New Roman" w:cs="Times New Roman"/>
          <w:noProof/>
        </w:rPr>
        <w:drawing>
          <wp:inline distT="0" distB="0" distL="0" distR="0" wp14:anchorId="3B5A77B6" wp14:editId="0A1E2D23">
            <wp:extent cx="5943600" cy="2357120"/>
            <wp:effectExtent l="0" t="0" r="0" b="5080"/>
            <wp:docPr id="3" name="Picture 3" descr="../Desktop/Screen%20Shot%202017-03-02%20at%2011.57.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3-02%20at%2011.57.10%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7120"/>
                    </a:xfrm>
                    <a:prstGeom prst="rect">
                      <a:avLst/>
                    </a:prstGeom>
                    <a:noFill/>
                    <a:ln>
                      <a:noFill/>
                    </a:ln>
                  </pic:spPr>
                </pic:pic>
              </a:graphicData>
            </a:graphic>
          </wp:inline>
        </w:drawing>
      </w:r>
    </w:p>
    <w:p w14:paraId="6EC37C66" w14:textId="77777777" w:rsidR="009E29E4" w:rsidRDefault="009E29E4" w:rsidP="009E29E4">
      <w:pPr>
        <w:rPr>
          <w:rFonts w:ascii="Times New Roman" w:eastAsia="Times New Roman" w:hAnsi="Times New Roman" w:cs="Times New Roman"/>
        </w:rPr>
      </w:pPr>
    </w:p>
    <w:p w14:paraId="5C884226" w14:textId="77777777" w:rsidR="009E29E4" w:rsidRPr="009E29E4" w:rsidRDefault="009E29E4" w:rsidP="009E29E4">
      <w:pPr>
        <w:rPr>
          <w:rFonts w:ascii="Times New Roman" w:eastAsia="Times New Roman" w:hAnsi="Times New Roman" w:cs="Times New Roman"/>
        </w:rPr>
      </w:pPr>
    </w:p>
    <w:p w14:paraId="092CD62E" w14:textId="177B96ED" w:rsidR="003069AB" w:rsidRPr="009E29E4" w:rsidRDefault="009E29E4" w:rsidP="009E29E4">
      <w:pPr>
        <w:shd w:val="clear" w:color="auto" w:fill="FFFFFF"/>
        <w:rPr>
          <w:rFonts w:ascii="Arial" w:hAnsi="Arial" w:cs="Arial"/>
          <w:color w:val="222222"/>
          <w:sz w:val="19"/>
          <w:szCs w:val="19"/>
        </w:rPr>
      </w:pPr>
      <w:r>
        <w:rPr>
          <w:rFonts w:ascii="Arial" w:hAnsi="Arial" w:cs="Arial"/>
          <w:color w:val="000000"/>
          <w:sz w:val="22"/>
          <w:szCs w:val="22"/>
        </w:rPr>
        <w:t>We get the same error, but now we can enter into different steps of the code</w:t>
      </w:r>
    </w:p>
    <w:p w14:paraId="5BAB6D3B" w14:textId="3BD3F75C" w:rsidR="003069AB" w:rsidRPr="003069AB" w:rsidRDefault="003069AB" w:rsidP="009E29E4">
      <w:pPr>
        <w:rPr>
          <w:rFonts w:ascii="Arial" w:hAnsi="Arial" w:cs="Arial"/>
          <w:color w:val="222222"/>
          <w:sz w:val="19"/>
          <w:szCs w:val="19"/>
        </w:rPr>
      </w:pPr>
    </w:p>
    <w:p w14:paraId="06E5AA61" w14:textId="7A8441C1"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We are then prompted to input which frame we wish to enter. This will take us to the point in the code, as if we stuck a bunch of print statements where we think there’s an error. The nice thing  is that we can jump around, move forward and back, enter and exit without ever modifying our code. We can even run commands based on that frame point in order to check different things out.</w:t>
      </w:r>
    </w:p>
    <w:p w14:paraId="33C60E26" w14:textId="77777777" w:rsidR="003069AB" w:rsidRPr="003069AB" w:rsidRDefault="003069AB" w:rsidP="003069AB">
      <w:pPr>
        <w:rPr>
          <w:rFonts w:ascii="Times New Roman" w:eastAsia="Times New Roman" w:hAnsi="Times New Roman" w:cs="Times New Roman"/>
        </w:rPr>
      </w:pPr>
      <w:r w:rsidRPr="003069AB">
        <w:rPr>
          <w:rFonts w:ascii="Arial" w:eastAsia="Times New Roman" w:hAnsi="Arial" w:cs="Arial"/>
          <w:color w:val="222222"/>
          <w:sz w:val="19"/>
          <w:szCs w:val="19"/>
        </w:rPr>
        <w:br/>
      </w:r>
    </w:p>
    <w:p w14:paraId="5019A983"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 xml:space="preserve">One of the most useful of these is </w:t>
      </w:r>
      <w:r w:rsidRPr="003069AB">
        <w:rPr>
          <w:rFonts w:ascii="Arial" w:hAnsi="Arial" w:cs="Arial"/>
          <w:i/>
          <w:iCs/>
          <w:color w:val="000000"/>
          <w:sz w:val="22"/>
          <w:szCs w:val="22"/>
        </w:rPr>
        <w:t>type()</w:t>
      </w:r>
    </w:p>
    <w:p w14:paraId="0388DB0A" w14:textId="77777777"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 xml:space="preserve">As well as </w:t>
      </w:r>
      <w:r w:rsidRPr="003069AB">
        <w:rPr>
          <w:rFonts w:ascii="Arial" w:hAnsi="Arial" w:cs="Arial"/>
          <w:i/>
          <w:iCs/>
          <w:color w:val="000000"/>
          <w:sz w:val="22"/>
          <w:szCs w:val="22"/>
        </w:rPr>
        <w:t>dim()</w:t>
      </w:r>
    </w:p>
    <w:p w14:paraId="1518389A" w14:textId="77777777" w:rsidR="009E29E4" w:rsidRDefault="009E29E4" w:rsidP="009E29E4">
      <w:pPr>
        <w:rPr>
          <w:rFonts w:ascii="Arial" w:hAnsi="Arial" w:cs="Arial"/>
          <w:color w:val="000000"/>
          <w:sz w:val="22"/>
          <w:szCs w:val="22"/>
        </w:rPr>
      </w:pPr>
      <w:r>
        <w:rPr>
          <w:rFonts w:ascii="Arial" w:eastAsia="Times New Roman" w:hAnsi="Arial" w:cs="Arial"/>
          <w:color w:val="222222"/>
          <w:sz w:val="19"/>
          <w:szCs w:val="19"/>
        </w:rPr>
        <w:t xml:space="preserve">And </w:t>
      </w:r>
      <w:r w:rsidRPr="009E29E4">
        <w:rPr>
          <w:rFonts w:ascii="Arial" w:eastAsia="Times New Roman" w:hAnsi="Arial" w:cs="Arial"/>
          <w:i/>
          <w:color w:val="222222"/>
          <w:sz w:val="19"/>
          <w:szCs w:val="19"/>
        </w:rPr>
        <w:t>ls()</w:t>
      </w:r>
      <w:r w:rsidR="003069AB" w:rsidRPr="003069AB">
        <w:rPr>
          <w:rFonts w:ascii="Arial" w:eastAsia="Times New Roman" w:hAnsi="Arial" w:cs="Arial"/>
          <w:color w:val="222222"/>
          <w:sz w:val="19"/>
          <w:szCs w:val="19"/>
        </w:rPr>
        <w:br/>
      </w:r>
    </w:p>
    <w:p w14:paraId="1A03E5F8" w14:textId="01E5C3D4" w:rsidR="003069AB" w:rsidRDefault="009E29E4" w:rsidP="009E29E4">
      <w:pPr>
        <w:rPr>
          <w:rFonts w:ascii="Arial" w:hAnsi="Arial" w:cs="Arial"/>
          <w:color w:val="000000"/>
          <w:sz w:val="22"/>
          <w:szCs w:val="22"/>
        </w:rPr>
      </w:pPr>
      <w:r>
        <w:rPr>
          <w:rFonts w:ascii="Arial" w:hAnsi="Arial" w:cs="Arial"/>
          <w:color w:val="000000"/>
          <w:sz w:val="22"/>
          <w:szCs w:val="22"/>
        </w:rPr>
        <w:t>Reading the error message, it looks like our problem is in step 6: nnet.default(X,Y, size=2)</w:t>
      </w:r>
      <w:r w:rsidR="003069AB" w:rsidRPr="003069AB">
        <w:rPr>
          <w:rFonts w:ascii="Arial" w:eastAsia="Times New Roman" w:hAnsi="Arial" w:cs="Arial"/>
          <w:color w:val="222222"/>
          <w:sz w:val="19"/>
          <w:szCs w:val="19"/>
        </w:rPr>
        <w:br/>
      </w:r>
    </w:p>
    <w:p w14:paraId="717CAB21" w14:textId="01FD7B21" w:rsidR="009E29E4" w:rsidRPr="009E29E4" w:rsidRDefault="009E29E4" w:rsidP="009E29E4">
      <w:pPr>
        <w:rPr>
          <w:rFonts w:ascii="Arial" w:hAnsi="Arial" w:cs="Arial"/>
          <w:color w:val="000000"/>
          <w:sz w:val="22"/>
          <w:szCs w:val="22"/>
        </w:rPr>
      </w:pPr>
      <w:r>
        <w:rPr>
          <w:rFonts w:ascii="Arial" w:hAnsi="Arial" w:cs="Arial"/>
          <w:color w:val="000000"/>
          <w:sz w:val="22"/>
          <w:szCs w:val="22"/>
        </w:rPr>
        <w:t xml:space="preserve">We can then use </w:t>
      </w:r>
      <w:r>
        <w:rPr>
          <w:rFonts w:ascii="Arial" w:hAnsi="Arial" w:cs="Arial"/>
          <w:i/>
          <w:color w:val="000000"/>
          <w:sz w:val="22"/>
          <w:szCs w:val="22"/>
        </w:rPr>
        <w:t>debug(nnet.default</w:t>
      </w:r>
      <w:r>
        <w:rPr>
          <w:rFonts w:ascii="Arial" w:hAnsi="Arial" w:cs="Arial"/>
          <w:color w:val="000000"/>
          <w:sz w:val="22"/>
          <w:szCs w:val="22"/>
        </w:rPr>
        <w:t xml:space="preserve">) and </w:t>
      </w:r>
      <w:r>
        <w:rPr>
          <w:rFonts w:ascii="Arial" w:hAnsi="Arial" w:cs="Arial"/>
          <w:i/>
          <w:color w:val="000000"/>
          <w:sz w:val="22"/>
          <w:szCs w:val="22"/>
        </w:rPr>
        <w:t>options(warn=2)</w:t>
      </w:r>
    </w:p>
    <w:p w14:paraId="69EA7703" w14:textId="77777777" w:rsidR="009E29E4" w:rsidRDefault="009E29E4" w:rsidP="009E29E4">
      <w:pPr>
        <w:rPr>
          <w:rFonts w:ascii="Arial" w:hAnsi="Arial" w:cs="Arial"/>
          <w:color w:val="000000"/>
          <w:sz w:val="22"/>
          <w:szCs w:val="22"/>
        </w:rPr>
      </w:pPr>
    </w:p>
    <w:p w14:paraId="62E4AE5E" w14:textId="1E9EA381" w:rsidR="009E29E4" w:rsidRPr="009E29E4" w:rsidRDefault="009E29E4" w:rsidP="009E29E4">
      <w:pPr>
        <w:rPr>
          <w:rFonts w:ascii="Arial" w:hAnsi="Arial" w:cs="Arial"/>
          <w:color w:val="000000"/>
          <w:sz w:val="22"/>
          <w:szCs w:val="22"/>
        </w:rPr>
      </w:pPr>
      <w:r>
        <w:rPr>
          <w:rFonts w:ascii="Arial" w:hAnsi="Arial" w:cs="Arial"/>
          <w:color w:val="000000"/>
          <w:sz w:val="22"/>
          <w:szCs w:val="22"/>
        </w:rPr>
        <w:t>This will move our code into the debugger once we get to nnet.default. We can then bump forward through the code and see where the error arises</w:t>
      </w:r>
    </w:p>
    <w:p w14:paraId="55176210" w14:textId="77777777" w:rsidR="009E29E4" w:rsidRDefault="009E29E4" w:rsidP="009E29E4">
      <w:pPr>
        <w:rPr>
          <w:rFonts w:ascii="Arial" w:hAnsi="Arial" w:cs="Arial"/>
          <w:color w:val="000000"/>
          <w:sz w:val="22"/>
          <w:szCs w:val="22"/>
        </w:rPr>
      </w:pPr>
    </w:p>
    <w:p w14:paraId="74695E20" w14:textId="50D603E0" w:rsidR="009E29E4" w:rsidRDefault="009E29E4" w:rsidP="009E29E4">
      <w:pPr>
        <w:rPr>
          <w:rFonts w:ascii="Arial" w:hAnsi="Arial" w:cs="Arial"/>
          <w:color w:val="000000"/>
          <w:sz w:val="22"/>
          <w:szCs w:val="22"/>
        </w:rPr>
      </w:pPr>
      <w:r>
        <w:rPr>
          <w:rFonts w:ascii="Arial" w:hAnsi="Arial" w:cs="Arial"/>
          <w:i/>
          <w:color w:val="000000"/>
          <w:sz w:val="22"/>
          <w:szCs w:val="22"/>
        </w:rPr>
        <w:t>Options(warn=2)</w:t>
      </w:r>
      <w:r>
        <w:rPr>
          <w:rFonts w:ascii="Arial" w:hAnsi="Arial" w:cs="Arial"/>
          <w:color w:val="000000"/>
          <w:sz w:val="22"/>
          <w:szCs w:val="22"/>
        </w:rPr>
        <w:t xml:space="preserve"> will actually halt the code </w:t>
      </w:r>
      <w:r w:rsidRPr="009E29E4">
        <w:rPr>
          <w:rFonts w:ascii="Arial" w:hAnsi="Arial" w:cs="Arial"/>
          <w:i/>
          <w:color w:val="000000"/>
          <w:sz w:val="22"/>
          <w:szCs w:val="22"/>
        </w:rPr>
        <w:t>as</w:t>
      </w:r>
      <w:r>
        <w:rPr>
          <w:rFonts w:ascii="Arial" w:hAnsi="Arial" w:cs="Arial"/>
          <w:color w:val="000000"/>
          <w:sz w:val="22"/>
          <w:szCs w:val="22"/>
        </w:rPr>
        <w:t xml:space="preserve"> </w:t>
      </w:r>
      <w:r w:rsidRPr="009E29E4">
        <w:rPr>
          <w:rFonts w:ascii="Arial" w:hAnsi="Arial" w:cs="Arial"/>
          <w:i/>
          <w:color w:val="000000"/>
          <w:sz w:val="22"/>
          <w:szCs w:val="22"/>
        </w:rPr>
        <w:t>soon</w:t>
      </w:r>
      <w:r>
        <w:rPr>
          <w:rFonts w:ascii="Arial" w:hAnsi="Arial" w:cs="Arial"/>
          <w:color w:val="000000"/>
          <w:sz w:val="22"/>
          <w:szCs w:val="22"/>
        </w:rPr>
        <w:t xml:space="preserve"> as we get to the error. One trouble that can arise is that you get the error at the </w:t>
      </w:r>
      <w:r>
        <w:rPr>
          <w:rFonts w:ascii="Arial" w:hAnsi="Arial" w:cs="Arial"/>
          <w:i/>
          <w:color w:val="000000"/>
          <w:sz w:val="22"/>
          <w:szCs w:val="22"/>
        </w:rPr>
        <w:t>end</w:t>
      </w:r>
      <w:r>
        <w:rPr>
          <w:rFonts w:ascii="Arial" w:hAnsi="Arial" w:cs="Arial"/>
          <w:color w:val="000000"/>
          <w:sz w:val="22"/>
          <w:szCs w:val="22"/>
        </w:rPr>
        <w:t xml:space="preserve"> of the function, without being able to identify exactly where the problem is.</w:t>
      </w:r>
    </w:p>
    <w:p w14:paraId="7F5A9368" w14:textId="16F3288C" w:rsidR="009E29E4" w:rsidRDefault="009E29E4" w:rsidP="009E29E4">
      <w:pPr>
        <w:rPr>
          <w:rFonts w:ascii="Arial" w:hAnsi="Arial" w:cs="Arial"/>
          <w:color w:val="000000"/>
          <w:sz w:val="22"/>
          <w:szCs w:val="22"/>
        </w:rPr>
      </w:pPr>
      <w:r>
        <w:rPr>
          <w:rFonts w:ascii="Arial" w:hAnsi="Arial" w:cs="Arial"/>
          <w:color w:val="000000"/>
          <w:sz w:val="22"/>
          <w:szCs w:val="22"/>
        </w:rPr>
        <w:t>So, doing that, we step through the function using enter or n:</w:t>
      </w:r>
    </w:p>
    <w:p w14:paraId="3D5F9565" w14:textId="77777777" w:rsidR="009E29E4" w:rsidRDefault="009E29E4" w:rsidP="009E29E4">
      <w:pPr>
        <w:rPr>
          <w:rFonts w:ascii="Arial" w:hAnsi="Arial" w:cs="Arial"/>
          <w:color w:val="000000"/>
          <w:sz w:val="22"/>
          <w:szCs w:val="22"/>
        </w:rPr>
      </w:pPr>
    </w:p>
    <w:p w14:paraId="09674912" w14:textId="4E9E9B85" w:rsidR="009E29E4" w:rsidRPr="009E29E4" w:rsidRDefault="009E29E4" w:rsidP="009E29E4">
      <w:pPr>
        <w:rPr>
          <w:rFonts w:ascii="Arial" w:hAnsi="Arial" w:cs="Arial"/>
          <w:color w:val="000000"/>
          <w:sz w:val="22"/>
          <w:szCs w:val="22"/>
        </w:rPr>
      </w:pPr>
      <w:r>
        <w:rPr>
          <w:rFonts w:ascii="Arial" w:hAnsi="Arial" w:cs="Arial"/>
          <w:noProof/>
          <w:color w:val="000000"/>
          <w:sz w:val="22"/>
          <w:szCs w:val="22"/>
        </w:rPr>
        <w:drawing>
          <wp:inline distT="0" distB="0" distL="0" distR="0" wp14:anchorId="53E91D10" wp14:editId="066AE9F9">
            <wp:extent cx="5943600" cy="3495040"/>
            <wp:effectExtent l="0" t="0" r="0" b="10160"/>
            <wp:docPr id="4" name="Picture 4" descr="../Desktop/Screen%20Shot%202017-03-02%20at%202.00.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3-02%20at%202.00.0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5040"/>
                    </a:xfrm>
                    <a:prstGeom prst="rect">
                      <a:avLst/>
                    </a:prstGeom>
                    <a:noFill/>
                    <a:ln>
                      <a:noFill/>
                    </a:ln>
                  </pic:spPr>
                </pic:pic>
              </a:graphicData>
            </a:graphic>
          </wp:inline>
        </w:drawing>
      </w:r>
    </w:p>
    <w:p w14:paraId="094CFA3A" w14:textId="75E22BF8" w:rsidR="009E29E4" w:rsidRPr="009E29E4" w:rsidRDefault="009E29E4" w:rsidP="009E29E4">
      <w:pPr>
        <w:rPr>
          <w:rFonts w:ascii="Arial" w:hAnsi="Arial" w:cs="Arial"/>
          <w:color w:val="000000"/>
          <w:sz w:val="22"/>
          <w:szCs w:val="22"/>
        </w:rPr>
      </w:pPr>
      <w:r>
        <w:rPr>
          <w:rFonts w:ascii="Arial" w:hAnsi="Arial" w:cs="Arial"/>
          <w:color w:val="000000"/>
          <w:sz w:val="22"/>
          <w:szCs w:val="22"/>
        </w:rPr>
        <w:t xml:space="preserve">And we see that this occurs in at the step </w:t>
      </w:r>
      <w:r>
        <w:rPr>
          <w:rFonts w:ascii="Arial" w:hAnsi="Arial" w:cs="Arial"/>
          <w:i/>
          <w:color w:val="000000"/>
          <w:sz w:val="22"/>
          <w:szCs w:val="22"/>
        </w:rPr>
        <w:t>as.double(cbind(x,y))</w:t>
      </w:r>
    </w:p>
    <w:p w14:paraId="35C121A5" w14:textId="77777777" w:rsidR="009E29E4" w:rsidRDefault="009E29E4" w:rsidP="009E29E4">
      <w:pPr>
        <w:rPr>
          <w:rFonts w:ascii="Arial" w:hAnsi="Arial" w:cs="Arial"/>
          <w:color w:val="000000"/>
          <w:sz w:val="22"/>
          <w:szCs w:val="22"/>
        </w:rPr>
      </w:pPr>
    </w:p>
    <w:p w14:paraId="00BDCBC6" w14:textId="77777777" w:rsidR="009E29E4" w:rsidRDefault="009E29E4" w:rsidP="009E29E4">
      <w:pPr>
        <w:rPr>
          <w:rFonts w:ascii="Arial" w:hAnsi="Arial" w:cs="Arial"/>
          <w:color w:val="000000"/>
          <w:sz w:val="22"/>
          <w:szCs w:val="22"/>
        </w:rPr>
      </w:pPr>
      <w:r>
        <w:rPr>
          <w:rFonts w:ascii="Arial" w:hAnsi="Arial" w:cs="Arial"/>
          <w:color w:val="000000"/>
          <w:sz w:val="22"/>
          <w:szCs w:val="22"/>
        </w:rPr>
        <w:t>So we remove the debug, with undebug()</w:t>
      </w:r>
    </w:p>
    <w:p w14:paraId="6B3C5BF0" w14:textId="53BDEBB9" w:rsidR="009E29E4" w:rsidRDefault="009E29E4" w:rsidP="009E29E4">
      <w:pPr>
        <w:rPr>
          <w:rFonts w:ascii="Arial" w:hAnsi="Arial" w:cs="Arial"/>
          <w:color w:val="000000"/>
          <w:sz w:val="22"/>
          <w:szCs w:val="22"/>
        </w:rPr>
      </w:pPr>
      <w:r>
        <w:rPr>
          <w:rFonts w:ascii="Arial" w:hAnsi="Arial" w:cs="Arial"/>
          <w:color w:val="000000"/>
          <w:sz w:val="22"/>
          <w:szCs w:val="22"/>
        </w:rPr>
        <w:t xml:space="preserve">And we rerun the code. </w:t>
      </w:r>
    </w:p>
    <w:p w14:paraId="38090AA0" w14:textId="77777777" w:rsidR="009E29E4" w:rsidRDefault="009E29E4" w:rsidP="009E29E4">
      <w:pPr>
        <w:rPr>
          <w:rFonts w:ascii="Arial" w:hAnsi="Arial" w:cs="Arial"/>
          <w:color w:val="000000"/>
          <w:sz w:val="22"/>
          <w:szCs w:val="22"/>
        </w:rPr>
      </w:pPr>
    </w:p>
    <w:p w14:paraId="6696441A" w14:textId="5E98AF86" w:rsidR="009E29E4" w:rsidRDefault="009E29E4" w:rsidP="009E29E4">
      <w:pPr>
        <w:rPr>
          <w:rFonts w:ascii="Arial" w:hAnsi="Arial" w:cs="Arial"/>
          <w:color w:val="000000"/>
          <w:sz w:val="22"/>
          <w:szCs w:val="22"/>
        </w:rPr>
      </w:pPr>
      <w:r>
        <w:rPr>
          <w:rFonts w:ascii="Arial" w:hAnsi="Arial" w:cs="Arial"/>
          <w:color w:val="000000"/>
          <w:sz w:val="22"/>
          <w:szCs w:val="22"/>
        </w:rPr>
        <w:t xml:space="preserve">We again get our six steps, and go to 6, and enter </w:t>
      </w:r>
      <w:r>
        <w:rPr>
          <w:rFonts w:ascii="Arial" w:hAnsi="Arial" w:cs="Arial"/>
          <w:i/>
          <w:color w:val="000000"/>
          <w:sz w:val="22"/>
          <w:szCs w:val="22"/>
        </w:rPr>
        <w:t>ls()</w:t>
      </w:r>
    </w:p>
    <w:p w14:paraId="229A182A" w14:textId="2292936E" w:rsidR="003069AB" w:rsidRPr="003069AB" w:rsidRDefault="003069AB" w:rsidP="003069AB">
      <w:pPr>
        <w:rPr>
          <w:rFonts w:ascii="Times New Roman" w:eastAsia="Times New Roman" w:hAnsi="Times New Roman" w:cs="Times New Roman"/>
        </w:rPr>
      </w:pPr>
    </w:p>
    <w:p w14:paraId="0C9DB829" w14:textId="53734B2B" w:rsidR="003069AB" w:rsidRDefault="003069AB" w:rsidP="003069AB">
      <w:pPr>
        <w:shd w:val="clear" w:color="auto" w:fill="FFFFFF"/>
        <w:rPr>
          <w:rFonts w:ascii="Arial" w:hAnsi="Arial" w:cs="Arial"/>
          <w:color w:val="000000"/>
          <w:sz w:val="22"/>
          <w:szCs w:val="22"/>
        </w:rPr>
      </w:pPr>
      <w:r w:rsidRPr="003069AB">
        <w:rPr>
          <w:rFonts w:ascii="Arial" w:hAnsi="Arial" w:cs="Arial"/>
          <w:color w:val="000000"/>
          <w:sz w:val="22"/>
          <w:szCs w:val="22"/>
        </w:rPr>
        <w:t>Then, we can check the type of the variable entering the function</w:t>
      </w:r>
      <w:r w:rsidR="009E29E4">
        <w:rPr>
          <w:rFonts w:ascii="Arial" w:hAnsi="Arial" w:cs="Arial"/>
          <w:color w:val="000000"/>
          <w:sz w:val="22"/>
          <w:szCs w:val="22"/>
        </w:rPr>
        <w:t>.</w:t>
      </w:r>
    </w:p>
    <w:p w14:paraId="6C2E9E14" w14:textId="77777777" w:rsidR="009E29E4" w:rsidRDefault="009E29E4" w:rsidP="003069AB">
      <w:pPr>
        <w:shd w:val="clear" w:color="auto" w:fill="FFFFFF"/>
        <w:rPr>
          <w:rFonts w:ascii="Arial" w:hAnsi="Arial" w:cs="Arial"/>
          <w:color w:val="000000"/>
          <w:sz w:val="22"/>
          <w:szCs w:val="22"/>
        </w:rPr>
      </w:pPr>
    </w:p>
    <w:p w14:paraId="6755A078" w14:textId="43D62326" w:rsidR="009E29E4" w:rsidRDefault="009E29E4" w:rsidP="003069AB">
      <w:pPr>
        <w:shd w:val="clear" w:color="auto" w:fill="FFFFFF"/>
        <w:rPr>
          <w:rFonts w:ascii="Arial" w:hAnsi="Arial" w:cs="Arial"/>
          <w:color w:val="000000"/>
          <w:sz w:val="22"/>
          <w:szCs w:val="22"/>
        </w:rPr>
      </w:pPr>
      <w:r>
        <w:rPr>
          <w:rFonts w:ascii="Arial" w:hAnsi="Arial" w:cs="Arial"/>
          <w:color w:val="000000"/>
          <w:sz w:val="22"/>
          <w:szCs w:val="22"/>
        </w:rPr>
        <w:t>We see x and y will be fed into cbind.</w:t>
      </w:r>
    </w:p>
    <w:p w14:paraId="09178BAA" w14:textId="07A85F05" w:rsidR="009E29E4" w:rsidRDefault="009E29E4" w:rsidP="003069AB">
      <w:pPr>
        <w:shd w:val="clear" w:color="auto" w:fill="FFFFFF"/>
        <w:rPr>
          <w:rFonts w:ascii="Arial" w:hAnsi="Arial" w:cs="Arial"/>
          <w:color w:val="000000"/>
          <w:sz w:val="22"/>
          <w:szCs w:val="22"/>
        </w:rPr>
      </w:pPr>
      <w:r>
        <w:rPr>
          <w:rFonts w:ascii="Arial" w:hAnsi="Arial" w:cs="Arial"/>
          <w:noProof/>
          <w:color w:val="000000"/>
          <w:sz w:val="22"/>
          <w:szCs w:val="22"/>
        </w:rPr>
        <w:drawing>
          <wp:inline distT="0" distB="0" distL="0" distR="0" wp14:anchorId="6119C65E" wp14:editId="5D7FB750">
            <wp:extent cx="2489200" cy="1737360"/>
            <wp:effectExtent l="0" t="0" r="0" b="0"/>
            <wp:docPr id="6" name="Picture 6" descr="../Desktop/Screen%20Shot%202017-03-02%20at%202.21.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3-02%20at%202.21.1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9200" cy="173736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7580C566" wp14:editId="5BC7F68C">
            <wp:extent cx="5933440" cy="2072640"/>
            <wp:effectExtent l="0" t="0" r="10160" b="10160"/>
            <wp:docPr id="5" name="Picture 5" descr="../Desktop/Screen%20Shot%202017-03-02%20at%202.21.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3-02%20at%202.21.0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2072640"/>
                    </a:xfrm>
                    <a:prstGeom prst="rect">
                      <a:avLst/>
                    </a:prstGeom>
                    <a:noFill/>
                    <a:ln>
                      <a:noFill/>
                    </a:ln>
                  </pic:spPr>
                </pic:pic>
              </a:graphicData>
            </a:graphic>
          </wp:inline>
        </w:drawing>
      </w:r>
    </w:p>
    <w:p w14:paraId="5839703D" w14:textId="77777777" w:rsidR="009E29E4" w:rsidRPr="003069AB" w:rsidRDefault="009E29E4" w:rsidP="003069AB">
      <w:pPr>
        <w:shd w:val="clear" w:color="auto" w:fill="FFFFFF"/>
        <w:rPr>
          <w:rFonts w:ascii="Arial" w:hAnsi="Arial" w:cs="Arial"/>
          <w:color w:val="222222"/>
          <w:sz w:val="19"/>
          <w:szCs w:val="19"/>
        </w:rPr>
      </w:pPr>
    </w:p>
    <w:p w14:paraId="6151E5F5" w14:textId="77777777" w:rsidR="009E29E4" w:rsidRDefault="009E29E4" w:rsidP="003069AB">
      <w:pPr>
        <w:rPr>
          <w:rFonts w:ascii="Arial" w:hAnsi="Arial" w:cs="Arial"/>
          <w:color w:val="000000"/>
          <w:sz w:val="22"/>
          <w:szCs w:val="22"/>
        </w:rPr>
      </w:pPr>
    </w:p>
    <w:p w14:paraId="77A2A11F" w14:textId="3251E1B6" w:rsidR="003069AB" w:rsidRDefault="009E29E4" w:rsidP="009E29E4">
      <w:pPr>
        <w:rPr>
          <w:rFonts w:ascii="Arial" w:hAnsi="Arial" w:cs="Arial"/>
          <w:color w:val="000000"/>
          <w:sz w:val="22"/>
          <w:szCs w:val="22"/>
        </w:rPr>
      </w:pPr>
      <w:r>
        <w:rPr>
          <w:rFonts w:ascii="Arial" w:hAnsi="Arial" w:cs="Arial"/>
          <w:color w:val="000000"/>
          <w:sz w:val="22"/>
          <w:szCs w:val="22"/>
        </w:rPr>
        <w:t>So, from the error message w</w:t>
      </w:r>
      <w:r w:rsidR="003069AB" w:rsidRPr="003069AB">
        <w:rPr>
          <w:rFonts w:ascii="Arial" w:hAnsi="Arial" w:cs="Arial"/>
          <w:color w:val="000000"/>
          <w:sz w:val="22"/>
          <w:szCs w:val="22"/>
        </w:rPr>
        <w:t>e can see that our error is arising from NAs.</w:t>
      </w:r>
      <w:r>
        <w:rPr>
          <w:rFonts w:ascii="Arial" w:hAnsi="Arial" w:cs="Arial"/>
          <w:color w:val="000000"/>
          <w:sz w:val="22"/>
          <w:szCs w:val="22"/>
        </w:rPr>
        <w:t xml:space="preserve"> But we don’t see any NAs here.</w:t>
      </w:r>
    </w:p>
    <w:p w14:paraId="4A6CB7F9" w14:textId="77777777" w:rsidR="00E70C31" w:rsidRDefault="00E70C31" w:rsidP="009E29E4">
      <w:pPr>
        <w:rPr>
          <w:rFonts w:ascii="Arial" w:hAnsi="Arial" w:cs="Arial"/>
          <w:color w:val="000000"/>
          <w:sz w:val="22"/>
          <w:szCs w:val="22"/>
        </w:rPr>
      </w:pPr>
    </w:p>
    <w:p w14:paraId="47DAAB37" w14:textId="3D794BE5" w:rsidR="00E70C31" w:rsidRDefault="00E70C31" w:rsidP="009E29E4">
      <w:pPr>
        <w:rPr>
          <w:rFonts w:ascii="Arial" w:hAnsi="Arial" w:cs="Arial"/>
          <w:color w:val="000000"/>
          <w:sz w:val="22"/>
          <w:szCs w:val="22"/>
        </w:rPr>
      </w:pPr>
      <w:r>
        <w:rPr>
          <w:rFonts w:ascii="Arial" w:hAnsi="Arial" w:cs="Arial"/>
          <w:color w:val="000000"/>
          <w:sz w:val="22"/>
          <w:szCs w:val="22"/>
        </w:rPr>
        <w:t>Tmp&lt;-cbind(x,y) gives</w:t>
      </w:r>
    </w:p>
    <w:p w14:paraId="2A30EF1C" w14:textId="2E31E00A" w:rsidR="009E29E4" w:rsidRDefault="00E70C31" w:rsidP="009E29E4">
      <w:pPr>
        <w:rPr>
          <w:rFonts w:ascii="Arial" w:hAnsi="Arial" w:cs="Arial"/>
          <w:color w:val="000000"/>
          <w:sz w:val="22"/>
          <w:szCs w:val="22"/>
        </w:rPr>
      </w:pPr>
      <w:r>
        <w:rPr>
          <w:rFonts w:ascii="Arial" w:hAnsi="Arial" w:cs="Arial"/>
          <w:noProof/>
          <w:color w:val="000000"/>
          <w:sz w:val="22"/>
          <w:szCs w:val="22"/>
        </w:rPr>
        <w:drawing>
          <wp:inline distT="0" distB="0" distL="0" distR="0" wp14:anchorId="7692DB6B" wp14:editId="52E4CA4D">
            <wp:extent cx="5567680" cy="6736080"/>
            <wp:effectExtent l="0" t="0" r="0" b="0"/>
            <wp:docPr id="7" name="Picture 7" descr="../Desktop/Screen%20Shot%202017-03-02%20at%202.00.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3-02%20at%202.00.32%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7680" cy="6736080"/>
                    </a:xfrm>
                    <a:prstGeom prst="rect">
                      <a:avLst/>
                    </a:prstGeom>
                    <a:noFill/>
                    <a:ln>
                      <a:noFill/>
                    </a:ln>
                  </pic:spPr>
                </pic:pic>
              </a:graphicData>
            </a:graphic>
          </wp:inline>
        </w:drawing>
      </w:r>
    </w:p>
    <w:p w14:paraId="1859076B" w14:textId="77777777" w:rsidR="009E29E4" w:rsidRDefault="009E29E4" w:rsidP="009E29E4">
      <w:pPr>
        <w:rPr>
          <w:rFonts w:ascii="Arial" w:hAnsi="Arial" w:cs="Arial"/>
          <w:color w:val="000000"/>
          <w:sz w:val="22"/>
          <w:szCs w:val="22"/>
        </w:rPr>
      </w:pPr>
    </w:p>
    <w:p w14:paraId="492DB6E2" w14:textId="77777777" w:rsidR="009E29E4" w:rsidRPr="009E29E4" w:rsidRDefault="009E29E4" w:rsidP="009E29E4">
      <w:pPr>
        <w:rPr>
          <w:rFonts w:ascii="Times New Roman" w:eastAsia="Times New Roman" w:hAnsi="Times New Roman" w:cs="Times New Roman"/>
        </w:rPr>
      </w:pPr>
    </w:p>
    <w:p w14:paraId="5B4DD706" w14:textId="513C7366" w:rsidR="009E29E4" w:rsidRDefault="00E70C31" w:rsidP="003069AB">
      <w:pPr>
        <w:shd w:val="clear" w:color="auto" w:fill="FFFFFF"/>
        <w:rPr>
          <w:rFonts w:ascii="Arial" w:hAnsi="Arial" w:cs="Arial"/>
          <w:color w:val="000000"/>
          <w:sz w:val="22"/>
          <w:szCs w:val="22"/>
        </w:rPr>
      </w:pPr>
      <w:r>
        <w:rPr>
          <w:rFonts w:ascii="Arial" w:hAnsi="Arial" w:cs="Arial"/>
          <w:color w:val="000000"/>
          <w:sz w:val="22"/>
          <w:szCs w:val="22"/>
        </w:rPr>
        <w:t xml:space="preserve">But if we go further, </w:t>
      </w:r>
    </w:p>
    <w:p w14:paraId="543EF82A" w14:textId="1BC8079D" w:rsidR="009E29E4" w:rsidRDefault="00E70C31" w:rsidP="003069AB">
      <w:pPr>
        <w:shd w:val="clear" w:color="auto" w:fill="FFFFFF"/>
        <w:rPr>
          <w:rFonts w:ascii="Arial" w:hAnsi="Arial" w:cs="Arial"/>
          <w:color w:val="000000"/>
          <w:sz w:val="22"/>
          <w:szCs w:val="22"/>
        </w:rPr>
      </w:pPr>
      <w:r>
        <w:rPr>
          <w:rFonts w:ascii="Arial" w:hAnsi="Arial" w:cs="Arial"/>
          <w:noProof/>
          <w:color w:val="000000"/>
          <w:sz w:val="22"/>
          <w:szCs w:val="22"/>
        </w:rPr>
        <w:drawing>
          <wp:inline distT="0" distB="0" distL="0" distR="0" wp14:anchorId="590739E5" wp14:editId="1F2CFBE3">
            <wp:extent cx="5943600" cy="5110480"/>
            <wp:effectExtent l="0" t="0" r="0" b="0"/>
            <wp:docPr id="8" name="Picture 8" descr="../Desktop/Screen%20Shot%202017-03-02%20at%202.00.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3-02%20at%202.00.4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10480"/>
                    </a:xfrm>
                    <a:prstGeom prst="rect">
                      <a:avLst/>
                    </a:prstGeom>
                    <a:noFill/>
                    <a:ln>
                      <a:noFill/>
                    </a:ln>
                  </pic:spPr>
                </pic:pic>
              </a:graphicData>
            </a:graphic>
          </wp:inline>
        </w:drawing>
      </w:r>
    </w:p>
    <w:p w14:paraId="63D8C4D6" w14:textId="77777777" w:rsidR="00E70C31" w:rsidRDefault="00E70C31" w:rsidP="003069AB">
      <w:pPr>
        <w:shd w:val="clear" w:color="auto" w:fill="FFFFFF"/>
        <w:rPr>
          <w:rFonts w:ascii="Arial" w:hAnsi="Arial" w:cs="Arial"/>
          <w:color w:val="000000"/>
          <w:sz w:val="22"/>
          <w:szCs w:val="22"/>
        </w:rPr>
      </w:pPr>
    </w:p>
    <w:p w14:paraId="0E04256E" w14:textId="77777777" w:rsidR="00E70C31" w:rsidRDefault="00E70C31" w:rsidP="003069AB">
      <w:pPr>
        <w:shd w:val="clear" w:color="auto" w:fill="FFFFFF"/>
        <w:rPr>
          <w:rFonts w:ascii="Arial" w:hAnsi="Arial" w:cs="Arial"/>
          <w:color w:val="000000"/>
          <w:sz w:val="22"/>
          <w:szCs w:val="22"/>
        </w:rPr>
      </w:pPr>
    </w:p>
    <w:p w14:paraId="6DEEA347" w14:textId="3EDB76A9" w:rsidR="003069AB" w:rsidRPr="003069AB" w:rsidRDefault="003069AB" w:rsidP="003069AB">
      <w:pPr>
        <w:shd w:val="clear" w:color="auto" w:fill="FFFFFF"/>
        <w:rPr>
          <w:rFonts w:ascii="Arial" w:hAnsi="Arial" w:cs="Arial"/>
          <w:color w:val="222222"/>
          <w:sz w:val="19"/>
          <w:szCs w:val="19"/>
        </w:rPr>
      </w:pPr>
      <w:r w:rsidRPr="003069AB">
        <w:rPr>
          <w:rFonts w:ascii="Arial" w:hAnsi="Arial" w:cs="Arial"/>
          <w:color w:val="000000"/>
          <w:sz w:val="22"/>
          <w:szCs w:val="22"/>
        </w:rPr>
        <w:t xml:space="preserve">Then, having zoomed in, and found the problem, we </w:t>
      </w:r>
      <w:r>
        <w:rPr>
          <w:rFonts w:ascii="Arial" w:hAnsi="Arial" w:cs="Arial"/>
          <w:color w:val="000000"/>
          <w:sz w:val="22"/>
          <w:szCs w:val="22"/>
        </w:rPr>
        <w:t>can</w:t>
      </w:r>
      <w:r w:rsidRPr="003069AB">
        <w:rPr>
          <w:rFonts w:ascii="Arial" w:hAnsi="Arial" w:cs="Arial"/>
          <w:color w:val="000000"/>
          <w:sz w:val="22"/>
          <w:szCs w:val="22"/>
        </w:rPr>
        <w:t xml:space="preserve"> fix it. </w:t>
      </w:r>
    </w:p>
    <w:p w14:paraId="094D1CA4" w14:textId="59FDB153" w:rsidR="003069AB" w:rsidRDefault="003069AB" w:rsidP="00E70C31">
      <w:pPr>
        <w:rPr>
          <w:rFonts w:ascii="Arial" w:hAnsi="Arial" w:cs="Arial"/>
          <w:color w:val="000000"/>
          <w:sz w:val="22"/>
          <w:szCs w:val="22"/>
        </w:rPr>
      </w:pPr>
      <w:r w:rsidRPr="003069AB">
        <w:rPr>
          <w:rFonts w:ascii="Arial" w:eastAsia="Times New Roman" w:hAnsi="Arial" w:cs="Arial"/>
          <w:color w:val="222222"/>
          <w:sz w:val="19"/>
          <w:szCs w:val="19"/>
        </w:rPr>
        <w:br/>
      </w:r>
      <w:r w:rsidR="00E70C31">
        <w:rPr>
          <w:rFonts w:ascii="Arial" w:hAnsi="Arial" w:cs="Arial"/>
          <w:color w:val="000000"/>
          <w:sz w:val="22"/>
          <w:szCs w:val="22"/>
        </w:rPr>
        <w:t>So it looks as though somehow, our as.double() function is converting our strings to NAs.</w:t>
      </w:r>
    </w:p>
    <w:p w14:paraId="7488A945" w14:textId="77777777" w:rsidR="00E70C31" w:rsidRDefault="00E70C31" w:rsidP="00E70C31">
      <w:pPr>
        <w:rPr>
          <w:rFonts w:ascii="Arial" w:hAnsi="Arial" w:cs="Arial"/>
          <w:color w:val="000000"/>
          <w:sz w:val="22"/>
          <w:szCs w:val="22"/>
        </w:rPr>
      </w:pPr>
    </w:p>
    <w:p w14:paraId="39D2C064" w14:textId="3566ABBB" w:rsidR="00E70C31" w:rsidRPr="003069AB" w:rsidRDefault="00E70C31" w:rsidP="00E70C31">
      <w:pPr>
        <w:rPr>
          <w:rFonts w:ascii="Times New Roman" w:eastAsia="Times New Roman" w:hAnsi="Times New Roman" w:cs="Times New Roman"/>
        </w:rPr>
      </w:pPr>
      <w:r>
        <w:rPr>
          <w:rFonts w:ascii="Arial" w:hAnsi="Arial" w:cs="Arial"/>
          <w:color w:val="000000"/>
          <w:sz w:val="22"/>
          <w:szCs w:val="22"/>
        </w:rPr>
        <w:t>This is where we should focus in the next step, when we fix it. But that’s a post for another time</w:t>
      </w:r>
      <w:bookmarkStart w:id="1" w:name="_GoBack"/>
      <w:bookmarkEnd w:id="1"/>
    </w:p>
    <w:p w14:paraId="6E5073F3" w14:textId="77777777" w:rsidR="0071206A" w:rsidRDefault="00E70C31"/>
    <w:sectPr w:rsidR="0071206A" w:rsidSect="0069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bie Popa">
    <w15:presenceInfo w15:providerId="Windows Live" w15:userId="7f65b177b003f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AB"/>
    <w:rsid w:val="00291B8A"/>
    <w:rsid w:val="003069AB"/>
    <w:rsid w:val="00693E4D"/>
    <w:rsid w:val="009E29E4"/>
    <w:rsid w:val="00E7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01F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9AB"/>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3069AB"/>
    <w:rPr>
      <w:sz w:val="18"/>
      <w:szCs w:val="18"/>
    </w:rPr>
  </w:style>
  <w:style w:type="paragraph" w:styleId="CommentText">
    <w:name w:val="annotation text"/>
    <w:basedOn w:val="Normal"/>
    <w:link w:val="CommentTextChar"/>
    <w:uiPriority w:val="99"/>
    <w:semiHidden/>
    <w:unhideWhenUsed/>
    <w:rsid w:val="003069AB"/>
  </w:style>
  <w:style w:type="character" w:customStyle="1" w:styleId="CommentTextChar">
    <w:name w:val="Comment Text Char"/>
    <w:basedOn w:val="DefaultParagraphFont"/>
    <w:link w:val="CommentText"/>
    <w:uiPriority w:val="99"/>
    <w:semiHidden/>
    <w:rsid w:val="003069AB"/>
  </w:style>
  <w:style w:type="paragraph" w:styleId="CommentSubject">
    <w:name w:val="annotation subject"/>
    <w:basedOn w:val="CommentText"/>
    <w:next w:val="CommentText"/>
    <w:link w:val="CommentSubjectChar"/>
    <w:uiPriority w:val="99"/>
    <w:semiHidden/>
    <w:unhideWhenUsed/>
    <w:rsid w:val="003069AB"/>
    <w:rPr>
      <w:b/>
      <w:bCs/>
      <w:sz w:val="20"/>
      <w:szCs w:val="20"/>
    </w:rPr>
  </w:style>
  <w:style w:type="character" w:customStyle="1" w:styleId="CommentSubjectChar">
    <w:name w:val="Comment Subject Char"/>
    <w:basedOn w:val="CommentTextChar"/>
    <w:link w:val="CommentSubject"/>
    <w:uiPriority w:val="99"/>
    <w:semiHidden/>
    <w:rsid w:val="003069AB"/>
    <w:rPr>
      <w:b/>
      <w:bCs/>
      <w:sz w:val="20"/>
      <w:szCs w:val="20"/>
    </w:rPr>
  </w:style>
  <w:style w:type="paragraph" w:styleId="BalloonText">
    <w:name w:val="Balloon Text"/>
    <w:basedOn w:val="Normal"/>
    <w:link w:val="BalloonTextChar"/>
    <w:uiPriority w:val="99"/>
    <w:semiHidden/>
    <w:unhideWhenUsed/>
    <w:rsid w:val="003069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69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698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AF66F9-D1D8-0C42-A879-FC436EE3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447</Words>
  <Characters>2550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Popa</dc:creator>
  <cp:keywords/>
  <dc:description/>
  <cp:lastModifiedBy>Ryan Phillips</cp:lastModifiedBy>
  <cp:revision>2</cp:revision>
  <dcterms:created xsi:type="dcterms:W3CDTF">2017-03-02T03:18:00Z</dcterms:created>
  <dcterms:modified xsi:type="dcterms:W3CDTF">2017-03-02T22:25:00Z</dcterms:modified>
</cp:coreProperties>
</file>